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5D2" w:rsidRDefault="00B635D2" w:rsidP="00B635D2">
      <w:pPr>
        <w:rPr>
          <w:rFonts w:ascii="Palatino Linotype" w:eastAsiaTheme="minorEastAsia" w:hAnsi="Palatino Linotype"/>
        </w:rPr>
      </w:pPr>
      <w:r>
        <w:rPr>
          <w:rFonts w:ascii="Palatino Linotype" w:eastAsiaTheme="minorEastAsia" w:hAnsi="Palatino Linotype"/>
        </w:rPr>
        <w:t>Let the following definitions be made:</w:t>
      </w:r>
    </w:p>
    <w:p w:rsidR="00B635D2" w:rsidRDefault="00B635D2" w:rsidP="00B635D2">
      <w:pPr>
        <w:pStyle w:val="ListParagraph"/>
        <w:numPr>
          <w:ilvl w:val="0"/>
          <w:numId w:val="4"/>
        </w:numPr>
        <w:rPr>
          <w:rFonts w:ascii="Palatino Linotype" w:eastAsiaTheme="minorEastAsia" w:hAnsi="Palatino Linotype"/>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3160D1">
        <w:rPr>
          <w:rFonts w:ascii="Palatino Linotype" w:eastAsiaTheme="minorEastAsia" w:hAnsi="Palatino Linotype"/>
        </w:rPr>
        <w:t xml:space="preserve"> </w:t>
      </w:r>
      <w:proofErr w:type="gramStart"/>
      <w:r w:rsidR="003160D1">
        <w:rPr>
          <w:rFonts w:ascii="Palatino Linotype" w:eastAsiaTheme="minorEastAsia" w:hAnsi="Palatino Linotype"/>
        </w:rPr>
        <w:t>t</w:t>
      </w:r>
      <w:r>
        <w:rPr>
          <w:rFonts w:ascii="Palatino Linotype" w:eastAsiaTheme="minorEastAsia" w:hAnsi="Palatino Linotype"/>
        </w:rPr>
        <w:t>he</w:t>
      </w:r>
      <w:proofErr w:type="gramEnd"/>
      <w:r>
        <w:rPr>
          <w:rFonts w:ascii="Palatino Linotype" w:eastAsiaTheme="minorEastAsia" w:hAnsi="Palatino Linotype"/>
        </w:rPr>
        <w:t xml:space="preserve"> random variable denoting the value in today’s dollars of a HEP acquired today and either </w:t>
      </w:r>
      <w:proofErr w:type="spellStart"/>
      <w:r>
        <w:rPr>
          <w:rFonts w:ascii="Palatino Linotype" w:eastAsiaTheme="minorEastAsia" w:hAnsi="Palatino Linotype"/>
        </w:rPr>
        <w:t>payed</w:t>
      </w:r>
      <w:proofErr w:type="spellEnd"/>
      <w:r>
        <w:rPr>
          <w:rFonts w:ascii="Palatino Linotype" w:eastAsiaTheme="minorEastAsia" w:hAnsi="Palatino Linotype"/>
        </w:rPr>
        <w:t xml:space="preserve"> out (if the house sells</w:t>
      </w:r>
      <w:r w:rsidR="003160D1">
        <w:rPr>
          <w:rFonts w:ascii="Palatino Linotype" w:eastAsiaTheme="minorEastAsia" w:hAnsi="Palatino Linotype"/>
        </w:rPr>
        <w:t xml:space="preserve"> before time </w:t>
      </w:r>
      <m:oMath>
        <m:r>
          <w:rPr>
            <w:rFonts w:ascii="Cambria Math" w:eastAsiaTheme="minorEastAsia" w:hAnsi="Cambria Math"/>
          </w:rPr>
          <m:t>T</m:t>
        </m:r>
      </m:oMath>
      <w:r>
        <w:rPr>
          <w:rFonts w:ascii="Palatino Linotype" w:eastAsiaTheme="minorEastAsia" w:hAnsi="Palatino Linotype"/>
        </w:rPr>
        <w:t xml:space="preserve">) or sold at time </w:t>
      </w:r>
      <m:oMath>
        <m:r>
          <w:rPr>
            <w:rFonts w:ascii="Cambria Math" w:eastAsiaTheme="minorEastAsia" w:hAnsi="Cambria Math"/>
          </w:rPr>
          <m:t>t=T</m:t>
        </m:r>
      </m:oMath>
      <w:r>
        <w:rPr>
          <w:rFonts w:ascii="Palatino Linotype" w:eastAsiaTheme="minorEastAsia" w:hAnsi="Palatino Linotype"/>
        </w:rPr>
        <w:t>.</w:t>
      </w:r>
    </w:p>
    <w:p w:rsidR="003160D1" w:rsidRDefault="00595325" w:rsidP="00B635D2">
      <w:pPr>
        <w:pStyle w:val="ListParagraph"/>
        <w:numPr>
          <w:ilvl w:val="0"/>
          <w:numId w:val="4"/>
        </w:numPr>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oMath>
      <w:r w:rsidR="003160D1">
        <w:rPr>
          <w:rFonts w:ascii="Palatino Linotype" w:eastAsiaTheme="minorEastAsia" w:hAnsi="Palatino Linotype"/>
        </w:rPr>
        <w:t xml:space="preserve"> </w:t>
      </w:r>
      <w:proofErr w:type="gramStart"/>
      <w:r w:rsidR="003160D1">
        <w:rPr>
          <w:rFonts w:ascii="Palatino Linotype" w:eastAsiaTheme="minorEastAsia" w:hAnsi="Palatino Linotype"/>
        </w:rPr>
        <w:t>the</w:t>
      </w:r>
      <w:proofErr w:type="gramEnd"/>
      <w:r w:rsidR="003160D1">
        <w:rPr>
          <w:rFonts w:ascii="Palatino Linotype" w:eastAsiaTheme="minorEastAsia" w:hAnsi="Palatino Linotype"/>
        </w:rPr>
        <w:t xml:space="preserve"> </w:t>
      </w:r>
      <w:proofErr w:type="spellStart"/>
      <w:r w:rsidR="003160D1">
        <w:rPr>
          <w:rFonts w:ascii="Palatino Linotype" w:eastAsiaTheme="minorEastAsia" w:hAnsi="Palatino Linotype"/>
        </w:rPr>
        <w:t>r.v</w:t>
      </w:r>
      <w:proofErr w:type="spellEnd"/>
      <w:r w:rsidR="003160D1">
        <w:rPr>
          <w:rFonts w:ascii="Palatino Linotype" w:eastAsiaTheme="minorEastAsia" w:hAnsi="Palatino Linotype"/>
        </w:rPr>
        <w:t xml:space="preserve">. denoting the value in time T’s dollars of a HEP acquired at time  T and either </w:t>
      </w:r>
      <w:proofErr w:type="spellStart"/>
      <w:r w:rsidR="003160D1">
        <w:rPr>
          <w:rFonts w:ascii="Palatino Linotype" w:eastAsiaTheme="minorEastAsia" w:hAnsi="Palatino Linotype"/>
        </w:rPr>
        <w:t>payed</w:t>
      </w:r>
      <w:proofErr w:type="spellEnd"/>
      <w:r w:rsidR="003160D1">
        <w:rPr>
          <w:rFonts w:ascii="Palatino Linotype" w:eastAsiaTheme="minorEastAsia" w:hAnsi="Palatino Linotype"/>
        </w:rPr>
        <w:t xml:space="preserve"> out or sold at time T + T</w:t>
      </w:r>
      <w:r w:rsidR="003160D1">
        <w:rPr>
          <w:rFonts w:ascii="Palatino Linotype" w:eastAsiaTheme="minorEastAsia" w:hAnsi="Palatino Linotype"/>
          <w:vertAlign w:val="subscript"/>
        </w:rPr>
        <w:t>1</w:t>
      </w:r>
      <w:r w:rsidR="003160D1">
        <w:rPr>
          <w:rFonts w:ascii="Palatino Linotype" w:eastAsiaTheme="minorEastAsia" w:hAnsi="Palatino Linotype"/>
        </w:rPr>
        <w:t>.</w:t>
      </w:r>
    </w:p>
    <w:p w:rsidR="003160D1" w:rsidRDefault="003160D1" w:rsidP="00B635D2">
      <w:pPr>
        <w:pStyle w:val="ListParagraph"/>
        <w:numPr>
          <w:ilvl w:val="0"/>
          <w:numId w:val="4"/>
        </w:numPr>
        <w:rPr>
          <w:rFonts w:ascii="Palatino Linotype" w:eastAsiaTheme="minorEastAsia" w:hAnsi="Palatino Linotype"/>
        </w:rPr>
      </w:pPr>
      <m:oMath>
        <m:r>
          <w:rPr>
            <w:rFonts w:ascii="Cambria Math" w:eastAsiaTheme="minorEastAsia" w:hAnsi="Cambria Math"/>
          </w:rPr>
          <m:t xml:space="preserve">r := </m:t>
        </m:r>
      </m:oMath>
      <w:r>
        <w:rPr>
          <w:rFonts w:ascii="Palatino Linotype" w:eastAsiaTheme="minorEastAsia" w:hAnsi="Palatino Linotype"/>
        </w:rPr>
        <w:t>the risk-free interest rate</w:t>
      </w:r>
    </w:p>
    <w:p w:rsidR="003160D1" w:rsidRDefault="003160D1" w:rsidP="00B635D2">
      <w:pPr>
        <w:pStyle w:val="ListParagraph"/>
        <w:numPr>
          <w:ilvl w:val="0"/>
          <w:numId w:val="4"/>
        </w:numPr>
        <w:rPr>
          <w:rFonts w:ascii="Palatino Linotype" w:eastAsiaTheme="minorEastAsia" w:hAnsi="Palatino Linotype"/>
        </w:rPr>
      </w:pPr>
      <m:oMath>
        <m:r>
          <w:rPr>
            <w:rFonts w:ascii="Cambria Math" w:eastAsiaTheme="minorEastAsia" w:hAnsi="Cambria Math"/>
          </w:rPr>
          <m:t>f(t)=λ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 xml:space="preserve">≔  </m:t>
        </m:r>
      </m:oMath>
      <w:r w:rsidRPr="003160D1">
        <w:rPr>
          <w:rFonts w:ascii="Palatino Linotype" w:eastAsiaTheme="minorEastAsia" w:hAnsi="Palatino Linotype"/>
        </w:rPr>
        <w:t xml:space="preserve">the </w:t>
      </w:r>
      <w:proofErr w:type="spellStart"/>
      <w:r w:rsidRPr="003160D1">
        <w:rPr>
          <w:rFonts w:ascii="Palatino Linotype" w:eastAsiaTheme="minorEastAsia" w:hAnsi="Palatino Linotype"/>
        </w:rPr>
        <w:t>p.d.f</w:t>
      </w:r>
      <w:proofErr w:type="spellEnd"/>
      <w:r w:rsidRPr="003160D1">
        <w:rPr>
          <w:rFonts w:ascii="Palatino Linotype" w:eastAsiaTheme="minorEastAsia" w:hAnsi="Palatino Linotype"/>
        </w:rPr>
        <w:t>. of the distribution of the waiting time before a homeowner sells a home; assumed to be the exponential distribution</w:t>
      </w:r>
    </w:p>
    <w:p w:rsidR="003160D1" w:rsidRDefault="00595325" w:rsidP="00B635D2">
      <w:pPr>
        <w:pStyle w:val="ListParagraph"/>
        <w:numPr>
          <w:ilvl w:val="0"/>
          <w:numId w:val="4"/>
        </w:numPr>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proofErr w:type="gramStart"/>
      <w:r w:rsidR="003160D1">
        <w:rPr>
          <w:rFonts w:ascii="Palatino Linotype" w:eastAsiaTheme="minorEastAsia" w:hAnsi="Palatino Linotype"/>
        </w:rPr>
        <w:t>the</w:t>
      </w:r>
      <w:proofErr w:type="gramEnd"/>
      <w:r w:rsidR="003160D1">
        <w:rPr>
          <w:rFonts w:ascii="Palatino Linotype" w:eastAsiaTheme="minorEastAsia" w:hAnsi="Palatino Linotype"/>
        </w:rPr>
        <w:t xml:space="preserve"> </w:t>
      </w:r>
      <w:proofErr w:type="spellStart"/>
      <w:r w:rsidR="003160D1">
        <w:rPr>
          <w:rFonts w:ascii="Palatino Linotype" w:eastAsiaTheme="minorEastAsia" w:hAnsi="Palatino Linotype"/>
        </w:rPr>
        <w:t>r.v</w:t>
      </w:r>
      <w:proofErr w:type="spellEnd"/>
      <w:r w:rsidR="003160D1">
        <w:rPr>
          <w:rFonts w:ascii="Palatino Linotype" w:eastAsiaTheme="minorEastAsia" w:hAnsi="Palatino Linotype"/>
        </w:rPr>
        <w:t xml:space="preserve">. denoting the payout of a HEP claim that expires at time </w:t>
      </w:r>
      <m:oMath>
        <m:r>
          <w:rPr>
            <w:rFonts w:ascii="Cambria Math" w:eastAsiaTheme="minorEastAsia" w:hAnsi="Cambria Math"/>
          </w:rPr>
          <m:t>t</m:t>
        </m:r>
      </m:oMath>
      <w:r w:rsidR="003160D1">
        <w:rPr>
          <w:rFonts w:ascii="Palatino Linotype" w:eastAsiaTheme="minorEastAsia" w:hAnsi="Palatino Linotype"/>
        </w:rPr>
        <w:t>.</w:t>
      </w:r>
      <w:bookmarkStart w:id="0" w:name="_GoBack"/>
      <w:bookmarkEnd w:id="0"/>
    </w:p>
    <w:p w:rsidR="003160D1" w:rsidRPr="003160D1" w:rsidRDefault="003160D1" w:rsidP="00B635D2">
      <w:pPr>
        <w:pStyle w:val="ListParagraph"/>
        <w:numPr>
          <w:ilvl w:val="0"/>
          <w:numId w:val="4"/>
        </w:numPr>
        <w:rPr>
          <w:rFonts w:ascii="Palatino Linotype" w:eastAsiaTheme="minorEastAsia" w:hAnsi="Palatino Linotype"/>
          <w:b/>
        </w:rPr>
      </w:pPr>
      <m:oMath>
        <m:r>
          <m:rPr>
            <m:sty m:val="bi"/>
          </m:rPr>
          <w:rPr>
            <w:rFonts w:ascii="Cambria Math" w:eastAsiaTheme="minorEastAsia" w:hAnsi="Cambria Math"/>
          </w:rPr>
          <m:t xml:space="preserve">E≔  </m:t>
        </m:r>
      </m:oMath>
      <w:proofErr w:type="gramStart"/>
      <w:r w:rsidRPr="003160D1">
        <w:rPr>
          <w:rFonts w:ascii="Palatino Linotype" w:eastAsiaTheme="minorEastAsia" w:hAnsi="Palatino Linotype"/>
        </w:rPr>
        <w:t>the</w:t>
      </w:r>
      <w:proofErr w:type="gramEnd"/>
      <w:r w:rsidRPr="003160D1">
        <w:rPr>
          <w:rFonts w:ascii="Palatino Linotype" w:eastAsiaTheme="minorEastAsia" w:hAnsi="Palatino Linotype"/>
        </w:rPr>
        <w:t xml:space="preserve"> </w:t>
      </w:r>
      <w:r>
        <w:rPr>
          <w:rFonts w:ascii="Palatino Linotype" w:eastAsiaTheme="minorEastAsia" w:hAnsi="Palatino Linotype"/>
        </w:rPr>
        <w:t>expectation operator.</w:t>
      </w:r>
    </w:p>
    <w:p w:rsidR="003160D1" w:rsidRDefault="003160D1" w:rsidP="003160D1">
      <w:pPr>
        <w:rPr>
          <w:rFonts w:ascii="Palatino Linotype" w:eastAsiaTheme="minorEastAsia" w:hAnsi="Palatino Linotype"/>
          <w:b/>
        </w:rPr>
      </w:pPr>
    </w:p>
    <w:p w:rsidR="003160D1" w:rsidRPr="003160D1" w:rsidRDefault="003160D1" w:rsidP="003160D1">
      <w:pPr>
        <w:rPr>
          <w:rFonts w:ascii="Palatino Linotype" w:eastAsiaTheme="minorEastAsia" w:hAnsi="Palatino Linotype"/>
        </w:rPr>
      </w:pPr>
      <w:r>
        <w:rPr>
          <w:rFonts w:ascii="Palatino Linotype" w:eastAsiaTheme="minorEastAsia" w:hAnsi="Palatino Linotype"/>
        </w:rPr>
        <w:t>The</w:t>
      </w:r>
      <w:ins w:id="1" w:author="Rozalia Miklos" w:date="2013-12-08T12:11:00Z">
        <w:r w:rsidR="0002383B">
          <w:rPr>
            <w:rFonts w:ascii="Palatino Linotype" w:eastAsiaTheme="minorEastAsia" w:hAnsi="Palatino Linotype"/>
          </w:rPr>
          <w:t xml:space="preserve"> present value of the</w:t>
        </w:r>
      </w:ins>
      <w:r>
        <w:rPr>
          <w:rFonts w:ascii="Palatino Linotype" w:eastAsiaTheme="minorEastAsia" w:hAnsi="Palatino Linotype"/>
        </w:rPr>
        <w:t xml:space="preserve"> expectation of </w:t>
      </w:r>
      <w:proofErr w:type="gramStart"/>
      <w:r>
        <w:rPr>
          <w:rFonts w:ascii="Palatino Linotype" w:eastAsiaTheme="minorEastAsia" w:hAnsi="Palatino Linotype"/>
        </w:rPr>
        <w:t>V(</w:t>
      </w:r>
      <w:proofErr w:type="gramEnd"/>
      <w:r>
        <w:rPr>
          <w:rFonts w:ascii="Palatino Linotype" w:eastAsiaTheme="minorEastAsia" w:hAnsi="Palatino Linotype"/>
        </w:rPr>
        <w:t xml:space="preserve">T) is just the </w:t>
      </w:r>
      <w:ins w:id="2" w:author="Rozalia Miklos" w:date="2013-12-08T12:11:00Z">
        <w:r w:rsidR="0002383B">
          <w:rPr>
            <w:rFonts w:ascii="Palatino Linotype" w:eastAsiaTheme="minorEastAsia" w:hAnsi="Palatino Linotype"/>
          </w:rPr>
          <w:t xml:space="preserve">discounted </w:t>
        </w:r>
      </w:ins>
      <w:r>
        <w:rPr>
          <w:rFonts w:ascii="Palatino Linotype" w:eastAsiaTheme="minorEastAsia" w:hAnsi="Palatino Linotype"/>
        </w:rPr>
        <w:t xml:space="preserve">expectation of </w:t>
      </w:r>
      <w:r w:rsidR="003D72EF">
        <w:rPr>
          <w:rFonts w:ascii="Palatino Linotype" w:eastAsiaTheme="minorEastAsia" w:hAnsi="Palatino Linotype"/>
        </w:rPr>
        <w:t xml:space="preserve">the payout multiplied by the probability that the HEP expires before time T, plus the probability that it doesn’t expire times the </w:t>
      </w:r>
      <w:ins w:id="3" w:author="Rozalia Miklos" w:date="2013-12-08T12:11:00Z">
        <w:r w:rsidR="0002383B">
          <w:rPr>
            <w:rFonts w:ascii="Palatino Linotype" w:eastAsiaTheme="minorEastAsia" w:hAnsi="Palatino Linotype"/>
          </w:rPr>
          <w:t xml:space="preserve">discounted </w:t>
        </w:r>
      </w:ins>
      <w:r w:rsidR="003D72EF">
        <w:rPr>
          <w:rFonts w:ascii="Palatino Linotype" w:eastAsiaTheme="minorEastAsia" w:hAnsi="Palatino Linotype"/>
        </w:rPr>
        <w:t xml:space="preserve">expectation of the sale price at time T. We have </w:t>
      </w:r>
    </w:p>
    <w:p w:rsidR="00132BFD" w:rsidRPr="003D72EF" w:rsidRDefault="003D72EF" w:rsidP="003160D1">
      <w:pPr>
        <w:pStyle w:val="ListParagraph"/>
        <w:rPr>
          <w:rFonts w:ascii="Palatino Linotype" w:eastAsiaTheme="minorEastAsia" w:hAnsi="Palatino Linotype"/>
        </w:rPr>
      </w:pPr>
      <m:oMathPara>
        <m:oMath>
          <m:r>
            <m:rPr>
              <m:sty m:val="bi"/>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r>
                <m:rPr>
                  <m:sty m:val="bi"/>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 xml:space="preserve"> 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m:rPr>
                      <m:sty m:val="bi"/>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e>
              </m:d>
            </m:e>
          </m:func>
          <m:nary>
            <m:naryPr>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dt</m:t>
              </m:r>
            </m:e>
          </m:nary>
        </m:oMath>
      </m:oMathPara>
    </w:p>
    <w:p w:rsidR="003D72EF" w:rsidRPr="003D72EF" w:rsidRDefault="003D72EF" w:rsidP="003160D1">
      <w:pPr>
        <w:pStyle w:val="ListParagraph"/>
        <w:rPr>
          <w:rFonts w:ascii="Palatino Linotype" w:eastAsiaTheme="minorEastAsia" w:hAnsi="Palatino Linotype"/>
        </w:rPr>
      </w:pPr>
      <m:oMathPara>
        <m:oMath>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λ</m:t>
              </m:r>
              <m:func>
                <m:funcPr>
                  <m:ctrlPr>
                    <w:rPr>
                      <w:rFonts w:ascii="Cambria Math" w:hAnsi="Cambria Math"/>
                      <w:i/>
                    </w:rPr>
                  </m:ctrlPr>
                </m:funcPr>
                <m:fName>
                  <m:r>
                    <m:rPr>
                      <m:sty m:val="p"/>
                    </m:rPr>
                    <w:rPr>
                      <w:rFonts w:ascii="Cambria Math" w:hAnsi="Cambria Math"/>
                    </w:rPr>
                    <m:t>exp</m:t>
                  </m:r>
                </m:fName>
                <m:e>
                  <m:r>
                    <w:rPr>
                      <w:rFonts w:ascii="Cambria Math" w:hAnsi="Cambria Math"/>
                    </w:rPr>
                    <m:t>(-t(λ+r)</m:t>
                  </m:r>
                </m:e>
              </m:func>
              <m:r>
                <w:rPr>
                  <w:rFonts w:ascii="Cambria Math" w:hAnsi="Cambria Math"/>
                </w:rPr>
                <m:t>)</m:t>
              </m:r>
              <m:r>
                <m:rPr>
                  <m:sty m:val="bi"/>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 xml:space="preserve"> 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m:rPr>
                      <m:sty m:val="bi"/>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e>
              </m:d>
            </m:e>
          </m:func>
          <m:nary>
            <m:naryPr>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 xml:space="preserve"> dt</m:t>
              </m:r>
            </m:e>
          </m:nary>
          <m:r>
            <w:rPr>
              <w:rFonts w:ascii="Cambria Math" w:hAnsi="Cambria Math"/>
            </w:rPr>
            <m:t>.</m:t>
          </m:r>
        </m:oMath>
      </m:oMathPara>
    </w:p>
    <w:p w:rsidR="00596E76" w:rsidRDefault="00596E76" w:rsidP="00596E76">
      <w:pPr>
        <w:rPr>
          <w:rFonts w:ascii="Palatino Linotype" w:eastAsiaTheme="minorEastAsia" w:hAnsi="Palatino Linotype"/>
        </w:rPr>
      </w:pPr>
    </w:p>
    <w:p w:rsidR="00B635D2" w:rsidRDefault="00596E76" w:rsidP="00596E76">
      <w:pPr>
        <w:rPr>
          <w:rFonts w:ascii="Palatino Linotype" w:eastAsiaTheme="minorEastAsia" w:hAnsi="Palatino Linotype"/>
        </w:rPr>
      </w:pPr>
      <w:r>
        <w:rPr>
          <w:rFonts w:ascii="Palatino Linotype" w:eastAsiaTheme="minorEastAsia" w:hAnsi="Palatino Linotype"/>
        </w:rPr>
        <w:t xml:space="preserve">The expectation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ascii="Palatino Linotype" w:eastAsiaTheme="minorEastAsia" w:hAnsi="Palatino Linotype"/>
        </w:rPr>
        <w:t xml:space="preserve"> is </w:t>
      </w:r>
      <w:commentRangeStart w:id="4"/>
      <w:proofErr w:type="gramStart"/>
      <w:r>
        <w:rPr>
          <w:rFonts w:ascii="Palatino Linotype" w:eastAsiaTheme="minorEastAsia" w:hAnsi="Palatino Linotype"/>
        </w:rPr>
        <w:t>E[</w:t>
      </w:r>
      <w:proofErr w:type="spellStart"/>
      <w:proofErr w:type="gramEnd"/>
      <w:r w:rsidR="00AC4699">
        <w:rPr>
          <w:rFonts w:ascii="Palatino Linotype" w:eastAsiaTheme="minorEastAsia" w:hAnsi="Palatino Linotype"/>
        </w:rPr>
        <w:t>p</w:t>
      </w:r>
      <w:r>
        <w:rPr>
          <w:rFonts w:ascii="Palatino Linotype" w:eastAsiaTheme="minorEastAsia" w:hAnsi="Palatino Linotype"/>
        </w:rPr>
        <w:t>S</w:t>
      </w:r>
      <w:proofErr w:type="spellEnd"/>
      <w:r>
        <w:rPr>
          <w:rFonts w:ascii="Palatino Linotype" w:eastAsiaTheme="minorEastAsia" w:hAnsi="Palatino Linotype"/>
        </w:rPr>
        <w:t>(t)-</w:t>
      </w:r>
      <w:proofErr w:type="spellStart"/>
      <w:r w:rsidR="00AC4699">
        <w:rPr>
          <w:rFonts w:ascii="Palatino Linotype" w:eastAsiaTheme="minorEastAsia" w:hAnsi="Palatino Linotype"/>
        </w:rPr>
        <w:t>p</w:t>
      </w:r>
      <w:r>
        <w:rPr>
          <w:rFonts w:ascii="Palatino Linotype" w:eastAsiaTheme="minorEastAsia" w:hAnsi="Palatino Linotype"/>
        </w:rPr>
        <w:t>M</w:t>
      </w:r>
      <w:proofErr w:type="spellEnd"/>
      <w:r>
        <w:rPr>
          <w:rFonts w:ascii="Palatino Linotype" w:eastAsiaTheme="minorEastAsia" w:hAnsi="Palatino Linotype"/>
        </w:rPr>
        <w:t xml:space="preserve">] = </w:t>
      </w:r>
      <w:proofErr w:type="spellStart"/>
      <w:r w:rsidR="00AC4699">
        <w:rPr>
          <w:rFonts w:ascii="Palatino Linotype" w:eastAsiaTheme="minorEastAsia" w:hAnsi="Palatino Linotype"/>
        </w:rPr>
        <w:t>p</w:t>
      </w:r>
      <w:r>
        <w:rPr>
          <w:rFonts w:ascii="Palatino Linotype" w:eastAsiaTheme="minorEastAsia" w:hAnsi="Palatino Linotype"/>
        </w:rPr>
        <w:t>S</w:t>
      </w:r>
      <w:proofErr w:type="spellEnd"/>
      <w:r>
        <w:rPr>
          <w:rFonts w:ascii="Palatino Linotype" w:eastAsiaTheme="minorEastAsia" w:hAnsi="Palatino Linotype"/>
        </w:rPr>
        <w:t>(0)</w:t>
      </w:r>
      <w:proofErr w:type="spellStart"/>
      <w:r>
        <w:rPr>
          <w:rFonts w:ascii="Palatino Linotype" w:eastAsiaTheme="minorEastAsia" w:hAnsi="Palatino Linotype"/>
        </w:rPr>
        <w:t>exp</w:t>
      </w:r>
      <w:proofErr w:type="spellEnd"/>
      <w:r>
        <w:rPr>
          <w:rFonts w:ascii="Palatino Linotype" w:eastAsiaTheme="minorEastAsia" w:hAnsi="Palatino Linotype"/>
        </w:rPr>
        <w:t>(</w:t>
      </w:r>
      <m:oMath>
        <m:r>
          <w:rPr>
            <w:rFonts w:ascii="Cambria Math" w:eastAsiaTheme="minorEastAsia" w:hAnsi="Cambria Math"/>
          </w:rPr>
          <m:t>μt+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2</m:t>
            </m:r>
          </m:den>
        </m:f>
      </m:oMath>
      <w:r>
        <w:rPr>
          <w:rFonts w:ascii="Palatino Linotype" w:eastAsiaTheme="minorEastAsia" w:hAnsi="Palatino Linotype"/>
        </w:rPr>
        <w:t xml:space="preserve">) – </w:t>
      </w:r>
      <w:proofErr w:type="spellStart"/>
      <w:r w:rsidR="00AC4699">
        <w:rPr>
          <w:rFonts w:ascii="Palatino Linotype" w:eastAsiaTheme="minorEastAsia" w:hAnsi="Palatino Linotype"/>
        </w:rPr>
        <w:t>p</w:t>
      </w:r>
      <w:r>
        <w:rPr>
          <w:rFonts w:ascii="Palatino Linotype" w:eastAsiaTheme="minorEastAsia" w:hAnsi="Palatino Linotype"/>
        </w:rPr>
        <w:t>M</w:t>
      </w:r>
      <w:proofErr w:type="spellEnd"/>
      <w:r>
        <w:rPr>
          <w:rFonts w:ascii="Palatino Linotype" w:eastAsiaTheme="minorEastAsia" w:hAnsi="Palatino Linotype"/>
        </w:rPr>
        <w:t xml:space="preserve">, </w:t>
      </w:r>
      <w:commentRangeEnd w:id="4"/>
      <w:r w:rsidR="00595325">
        <w:rPr>
          <w:rStyle w:val="CommentReference"/>
        </w:rPr>
        <w:commentReference w:id="4"/>
      </w:r>
      <w:r>
        <w:rPr>
          <w:rFonts w:ascii="Palatino Linotype" w:eastAsiaTheme="minorEastAsia" w:hAnsi="Palatino Linotype"/>
        </w:rPr>
        <w:t xml:space="preserve">(where S is the price of the house and </w:t>
      </w:r>
      <w:r w:rsidR="00AC4699">
        <w:rPr>
          <w:rFonts w:ascii="Palatino Linotype" w:eastAsiaTheme="minorEastAsia" w:hAnsi="Palatino Linotype"/>
        </w:rPr>
        <w:t>M</w:t>
      </w:r>
      <w:r>
        <w:rPr>
          <w:rFonts w:ascii="Palatino Linotype" w:eastAsiaTheme="minorEastAsia" w:hAnsi="Palatino Linotype"/>
        </w:rPr>
        <w:t xml:space="preserve"> is the initial mortgage amount) since the expected appreciation of a home in the neighborhood is the same as the expected appreciation of the neighborhood</w:t>
      </w:r>
    </w:p>
    <w:p w:rsidR="00596E76" w:rsidRDefault="00596E76" w:rsidP="00596E76">
      <w:pPr>
        <w:rPr>
          <w:rFonts w:ascii="Palatino Linotype" w:eastAsiaTheme="minorEastAsia" w:hAnsi="Palatino Linotype"/>
        </w:rPr>
      </w:pPr>
    </w:p>
    <w:p w:rsidR="00AC4699" w:rsidRDefault="00596E76" w:rsidP="00AC4699">
      <w:pPr>
        <w:rPr>
          <w:rFonts w:ascii="Palatino Linotype" w:eastAsiaTheme="minorEastAsia" w:hAnsi="Palatino Linotype"/>
        </w:rPr>
      </w:pPr>
      <w:r>
        <w:rPr>
          <w:rFonts w:ascii="Palatino Linotype" w:eastAsiaTheme="minorEastAsia" w:hAnsi="Palatino Linotype"/>
        </w:rPr>
        <w:t xml:space="preserve">Taken together, then, these integrals are easy. </w:t>
      </w:r>
      <w:r w:rsidR="00AC4699">
        <w:rPr>
          <w:rFonts w:ascii="Palatino Linotype" w:eastAsiaTheme="minorEastAsia" w:hAnsi="Palatino Linotype"/>
        </w:rPr>
        <w:t xml:space="preserve">But the </w:t>
      </w:r>
      <w:r>
        <w:rPr>
          <w:rFonts w:ascii="Palatino Linotype" w:eastAsiaTheme="minorEastAsia" w:hAnsi="Palatino Linotype"/>
        </w:rPr>
        <w:t xml:space="preserve">sale price of the HEP at time </w:t>
      </w:r>
      <w:r w:rsidR="00AC4699">
        <w:rPr>
          <w:rFonts w:ascii="Palatino Linotype" w:eastAsiaTheme="minorEastAsia" w:hAnsi="Palatino Linotype"/>
        </w:rPr>
        <w:t>T is whatever anybody will pay for it, so we assume that the HEP sells for the maximum of its expected values to investors who intend to hold it for all possible time periods.</w:t>
      </w:r>
    </w:p>
    <w:p w:rsidR="00AC4699" w:rsidRDefault="00AC4699" w:rsidP="00AC4699">
      <w:pPr>
        <w:rPr>
          <w:rFonts w:ascii="Palatino Linotype" w:eastAsiaTheme="minorEastAsia" w:hAnsi="Palatino Linotype"/>
        </w:rPr>
      </w:pPr>
      <w:r>
        <w:rPr>
          <w:rFonts w:ascii="Palatino Linotype" w:eastAsiaTheme="minorEastAsia" w:hAnsi="Palatino Linotype"/>
        </w:rPr>
        <w:t xml:space="preserve"> </w:t>
      </w:r>
    </w:p>
    <w:p w:rsidR="00596E76" w:rsidRDefault="00596E76" w:rsidP="00596E76">
      <w:pPr>
        <w:rPr>
          <w:rFonts w:ascii="Palatino Linotype" w:eastAsiaTheme="minorEastAsia" w:hAnsi="Palatino Linotype"/>
        </w:rPr>
      </w:pPr>
      <w:r>
        <w:rPr>
          <w:rFonts w:ascii="Palatino Linotype" w:eastAsiaTheme="minorEastAsia" w:hAnsi="Palatino Linotype"/>
        </w:rPr>
        <w:t xml:space="preserve">I don’t know how to approach the max part except </w:t>
      </w:r>
      <w:commentRangeStart w:id="5"/>
      <w:r>
        <w:rPr>
          <w:rFonts w:ascii="Palatino Linotype" w:eastAsiaTheme="minorEastAsia" w:hAnsi="Palatino Linotype"/>
        </w:rPr>
        <w:t>by iterated numerical</w:t>
      </w:r>
      <w:r w:rsidR="00AC4699">
        <w:rPr>
          <w:rFonts w:ascii="Palatino Linotype" w:eastAsiaTheme="minorEastAsia" w:hAnsi="Palatino Linotype"/>
        </w:rPr>
        <w:t xml:space="preserve"> </w:t>
      </w:r>
      <w:r>
        <w:rPr>
          <w:rFonts w:ascii="Palatino Linotype" w:eastAsiaTheme="minorEastAsia" w:hAnsi="Palatino Linotype"/>
        </w:rPr>
        <w:t>approximation</w:t>
      </w:r>
      <w:commentRangeEnd w:id="5"/>
      <w:r w:rsidR="00C65ED8">
        <w:rPr>
          <w:rStyle w:val="CommentReference"/>
        </w:rPr>
        <w:commentReference w:id="5"/>
      </w:r>
      <w:r>
        <w:rPr>
          <w:rFonts w:ascii="Palatino Linotype" w:eastAsiaTheme="minorEastAsia" w:hAnsi="Palatino Linotype"/>
        </w:rPr>
        <w:t>, which I shall now attempt.</w:t>
      </w:r>
    </w:p>
    <w:p w:rsidR="00475D05" w:rsidRDefault="00475D05" w:rsidP="00596E76">
      <w:pPr>
        <w:rPr>
          <w:rFonts w:ascii="Palatino Linotype" w:eastAsiaTheme="minorEastAsia" w:hAnsi="Palatino Linotype"/>
        </w:rPr>
      </w:pPr>
    </w:p>
    <w:p w:rsidR="00475D05" w:rsidRDefault="00475D05" w:rsidP="00596E76">
      <w:pPr>
        <w:rPr>
          <w:rFonts w:ascii="Palatino Linotype" w:eastAsiaTheme="minorEastAsia" w:hAnsi="Palatino Linotype"/>
        </w:rPr>
      </w:pPr>
      <w:r>
        <w:rPr>
          <w:rFonts w:ascii="Palatino Linotype" w:eastAsiaTheme="minorEastAsia" w:hAnsi="Palatino Linotype"/>
        </w:rPr>
        <w:t>…</w:t>
      </w:r>
    </w:p>
    <w:p w:rsidR="00475D05" w:rsidRDefault="00475D05" w:rsidP="00596E76">
      <w:pPr>
        <w:rPr>
          <w:rFonts w:ascii="Palatino Linotype" w:eastAsiaTheme="minorEastAsia" w:hAnsi="Palatino Linotype"/>
        </w:rPr>
      </w:pPr>
    </w:p>
    <w:p w:rsidR="00475D05" w:rsidRDefault="00475D05" w:rsidP="00596E76">
      <w:pPr>
        <w:rPr>
          <w:rFonts w:ascii="Palatino Linotype" w:eastAsiaTheme="minorEastAsia" w:hAnsi="Palatino Linotype"/>
        </w:rPr>
      </w:pPr>
      <w:r>
        <w:rPr>
          <w:rFonts w:ascii="Palatino Linotype" w:eastAsiaTheme="minorEastAsia" w:hAnsi="Palatino Linotype"/>
        </w:rPr>
        <w:t>Okay, additional complication:</w:t>
      </w:r>
    </w:p>
    <w:p w:rsidR="00475D05" w:rsidRDefault="00475D05" w:rsidP="00596E76">
      <w:pPr>
        <w:rPr>
          <w:rFonts w:ascii="Palatino Linotype" w:eastAsiaTheme="minorEastAsia" w:hAnsi="Palatino Linotype"/>
        </w:rPr>
      </w:pPr>
      <w:r>
        <w:rPr>
          <w:rFonts w:ascii="Palatino Linotype" w:eastAsiaTheme="minorEastAsia" w:hAnsi="Palatino Linotype"/>
        </w:rPr>
        <w:t xml:space="preserve">If the neighborhood μ is bigger than λ + </w:t>
      </w:r>
      <w:r>
        <w:rPr>
          <w:rFonts w:ascii="Palatino Linotype" w:eastAsiaTheme="minorEastAsia" w:hAnsi="Palatino Linotype"/>
          <w:i/>
        </w:rPr>
        <w:t>r</w:t>
      </w:r>
      <w:r>
        <w:rPr>
          <w:rFonts w:ascii="Palatino Linotype" w:eastAsiaTheme="minorEastAsia" w:hAnsi="Palatino Linotype"/>
        </w:rPr>
        <w:t xml:space="preserve"> (i.e., if the </w:t>
      </w:r>
      <w:ins w:id="6" w:author="Rozalia Miklos" w:date="2013-12-08T12:17:00Z">
        <w:r w:rsidR="0002383B">
          <w:rPr>
            <w:rFonts w:ascii="Palatino Linotype" w:eastAsiaTheme="minorEastAsia" w:hAnsi="Palatino Linotype"/>
          </w:rPr>
          <w:t xml:space="preserve">average </w:t>
        </w:r>
      </w:ins>
      <w:r>
        <w:rPr>
          <w:rFonts w:ascii="Palatino Linotype" w:eastAsiaTheme="minorEastAsia" w:hAnsi="Palatino Linotype"/>
        </w:rPr>
        <w:t xml:space="preserve">neighborhood appreciation is bigger than about </w:t>
      </w:r>
      <w:commentRangeStart w:id="7"/>
      <w:r>
        <w:rPr>
          <w:rFonts w:ascii="Palatino Linotype" w:eastAsiaTheme="minorEastAsia" w:hAnsi="Palatino Linotype"/>
        </w:rPr>
        <w:t xml:space="preserve">8.6% </w:t>
      </w:r>
      <w:commentRangeEnd w:id="7"/>
      <w:r w:rsidR="0002383B">
        <w:rPr>
          <w:rStyle w:val="CommentReference"/>
        </w:rPr>
        <w:commentReference w:id="7"/>
      </w:r>
      <w:r>
        <w:rPr>
          <w:rFonts w:ascii="Palatino Linotype" w:eastAsiaTheme="minorEastAsia" w:hAnsi="Palatino Linotype"/>
        </w:rPr>
        <w:t xml:space="preserve">annually), </w:t>
      </w:r>
      <w:commentRangeStart w:id="8"/>
      <w:r>
        <w:rPr>
          <w:rFonts w:ascii="Palatino Linotype" w:eastAsiaTheme="minorEastAsia" w:hAnsi="Palatino Linotype"/>
        </w:rPr>
        <w:t xml:space="preserve">then </w:t>
      </w: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μ-λ-r</m:t>
                    </m:r>
                  </m:e>
                </m:d>
                <m:r>
                  <w:rPr>
                    <w:rFonts w:ascii="Cambria Math" w:eastAsiaTheme="minorEastAsia" w:hAnsi="Cambria Math"/>
                  </w:rPr>
                  <m:t>t</m:t>
                </m:r>
              </m:sup>
            </m:sSup>
            <m:r>
              <w:rPr>
                <w:rFonts w:ascii="Cambria Math" w:eastAsiaTheme="minorEastAsia" w:hAnsi="Cambria Math"/>
              </w:rPr>
              <m:t xml:space="preserve"> dt</m:t>
            </m:r>
          </m:e>
        </m:nary>
      </m:oMath>
      <w:r>
        <w:rPr>
          <w:rFonts w:ascii="Palatino Linotype" w:eastAsiaTheme="minorEastAsia" w:hAnsi="Palatino Linotype"/>
        </w:rPr>
        <w:t xml:space="preserve"> diverges</w:t>
      </w:r>
      <w:commentRangeEnd w:id="8"/>
      <w:r w:rsidR="0002383B">
        <w:rPr>
          <w:rStyle w:val="CommentReference"/>
        </w:rPr>
        <w:commentReference w:id="8"/>
      </w:r>
      <w:r>
        <w:rPr>
          <w:rFonts w:ascii="Palatino Linotype" w:eastAsiaTheme="minorEastAsia" w:hAnsi="Palatino Linotype"/>
        </w:rPr>
        <w:t xml:space="preserve">, and there is no </w:t>
      </w:r>
      <w:proofErr w:type="gramStart"/>
      <w:r>
        <w:rPr>
          <w:rFonts w:ascii="Palatino Linotype" w:eastAsiaTheme="minorEastAsia" w:hAnsi="Palatino Linotype"/>
        </w:rPr>
        <w:t>max{</w:t>
      </w:r>
      <w:proofErr w:type="gramEnd"/>
      <w:r>
        <w:rPr>
          <w:rFonts w:ascii="Palatino Linotype" w:eastAsiaTheme="minorEastAsia" w:hAnsi="Palatino Linotype"/>
        </w:rPr>
        <w:t>E[ V(T+T</w:t>
      </w:r>
      <w:r>
        <w:rPr>
          <w:rFonts w:ascii="Palatino Linotype" w:eastAsiaTheme="minorEastAsia" w:hAnsi="Palatino Linotype"/>
          <w:vertAlign w:val="subscript"/>
        </w:rPr>
        <w:t>1</w:t>
      </w:r>
      <w:r>
        <w:rPr>
          <w:rFonts w:ascii="Palatino Linotype" w:eastAsiaTheme="minorEastAsia" w:hAnsi="Palatino Linotype"/>
        </w:rPr>
        <w:t xml:space="preserve">)]}. </w:t>
      </w:r>
    </w:p>
    <w:p w:rsidR="00475D05" w:rsidRDefault="00475D05" w:rsidP="00596E76">
      <w:pPr>
        <w:rPr>
          <w:rFonts w:ascii="Palatino Linotype" w:eastAsiaTheme="minorEastAsia" w:hAnsi="Palatino Linotype"/>
        </w:rPr>
      </w:pPr>
    </w:p>
    <w:p w:rsidR="00475D05" w:rsidRDefault="00475D05" w:rsidP="00596E76">
      <w:pPr>
        <w:rPr>
          <w:rFonts w:ascii="Palatino Linotype" w:eastAsiaTheme="minorEastAsia" w:hAnsi="Palatino Linotype"/>
        </w:rPr>
      </w:pPr>
      <w:r>
        <w:rPr>
          <w:rFonts w:ascii="Palatino Linotype" w:eastAsiaTheme="minorEastAsia" w:hAnsi="Palatino Linotype"/>
        </w:rPr>
        <w:lastRenderedPageBreak/>
        <w:t xml:space="preserve">We no longer have to calculate the max, which is handy, but this throws my investor </w:t>
      </w:r>
      <w:proofErr w:type="gramStart"/>
      <w:r>
        <w:rPr>
          <w:rFonts w:ascii="Palatino Linotype" w:eastAsiaTheme="minorEastAsia" w:hAnsi="Palatino Linotype"/>
        </w:rPr>
        <w:t xml:space="preserve">valuation </w:t>
      </w:r>
      <w:r w:rsidR="004302BC">
        <w:rPr>
          <w:rFonts w:ascii="Palatino Linotype" w:eastAsiaTheme="minorEastAsia" w:hAnsi="Palatino Linotype"/>
        </w:rPr>
        <w:t xml:space="preserve"> model</w:t>
      </w:r>
      <w:proofErr w:type="gramEnd"/>
      <w:r w:rsidR="004302BC">
        <w:rPr>
          <w:rFonts w:ascii="Palatino Linotype" w:eastAsiaTheme="minorEastAsia" w:hAnsi="Palatino Linotype"/>
        </w:rPr>
        <w:t xml:space="preserve"> out of whack.</w:t>
      </w:r>
    </w:p>
    <w:p w:rsidR="004302BC" w:rsidRDefault="004302BC" w:rsidP="00596E76">
      <w:pPr>
        <w:rPr>
          <w:rFonts w:ascii="Palatino Linotype" w:eastAsiaTheme="minorEastAsia" w:hAnsi="Palatino Linotype"/>
        </w:rPr>
      </w:pPr>
    </w:p>
    <w:p w:rsidR="004302BC" w:rsidRPr="004302BC" w:rsidRDefault="004302BC" w:rsidP="00037D92">
      <w:commentRangeStart w:id="9"/>
      <w:r>
        <w:t xml:space="preserve">Probably the best thing is to calculate the variances, discount V by the investors’ risk aversion functions, and recalculate </w:t>
      </w:r>
      <w:r>
        <w:rPr>
          <w:i/>
        </w:rPr>
        <w:t>r</w:t>
      </w:r>
      <w:r>
        <w:t xml:space="preserve"> if necessary: for if a HEP offers a risk-adjusted return better than </w:t>
      </w:r>
      <w:r>
        <w:rPr>
          <w:i/>
        </w:rPr>
        <w:t>r</w:t>
      </w:r>
      <w:r>
        <w:t xml:space="preserve">, </w:t>
      </w:r>
      <w:proofErr w:type="gramStart"/>
      <w:r>
        <w:t>then</w:t>
      </w:r>
      <w:proofErr w:type="gramEnd"/>
      <w:r>
        <w:t xml:space="preserve"> in fact </w:t>
      </w:r>
      <w:r>
        <w:rPr>
          <w:i/>
        </w:rPr>
        <w:t>r</w:t>
      </w:r>
      <w:r>
        <w:t xml:space="preserve"> should be higher.</w:t>
      </w:r>
      <w:commentRangeEnd w:id="9"/>
      <w:r w:rsidR="00C65ED8">
        <w:rPr>
          <w:rStyle w:val="CommentReference"/>
        </w:rPr>
        <w:commentReference w:id="9"/>
      </w:r>
    </w:p>
    <w:p w:rsidR="00475D05" w:rsidRDefault="00475D05" w:rsidP="00596E76">
      <w:pPr>
        <w:rPr>
          <w:rFonts w:ascii="Palatino Linotype" w:eastAsiaTheme="minorEastAsia" w:hAnsi="Palatino Linotype"/>
        </w:rPr>
      </w:pPr>
    </w:p>
    <w:p w:rsidR="00475D05" w:rsidRPr="00475D05" w:rsidRDefault="00475D05" w:rsidP="00596E76">
      <w:pPr>
        <w:rPr>
          <w:rFonts w:ascii="Palatino Linotype" w:eastAsiaTheme="minorEastAsia" w:hAnsi="Palatino Linotype"/>
          <w:vertAlign w:val="superscript"/>
        </w:rPr>
      </w:pPr>
      <w:proofErr w:type="spellStart"/>
      <w:proofErr w:type="gramStart"/>
      <w:r>
        <w:rPr>
          <w:rFonts w:ascii="Palatino Linotype" w:eastAsiaTheme="minorEastAsia" w:hAnsi="Palatino Linotype"/>
        </w:rPr>
        <w:t>hile</w:t>
      </w:r>
      <w:proofErr w:type="spellEnd"/>
      <w:proofErr w:type="gramEnd"/>
      <w:r>
        <w:rPr>
          <w:rFonts w:ascii="Palatino Linotype" w:eastAsiaTheme="minorEastAsia" w:hAnsi="Palatino Linotype"/>
        </w:rPr>
        <w:t xml:space="preserve"> this handily avoids the problem of calculating the max</w:t>
      </w:r>
    </w:p>
    <w:sectPr w:rsidR="00475D05" w:rsidRPr="00475D05" w:rsidSect="00132B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zalia Miklos" w:date="2013-12-08T12:51:00Z" w:initials="R">
    <w:p w:rsidR="00595325" w:rsidRDefault="00595325">
      <w:pPr>
        <w:pStyle w:val="CommentText"/>
      </w:pPr>
      <w:r>
        <w:rPr>
          <w:rStyle w:val="CommentReference"/>
        </w:rPr>
        <w:annotationRef/>
      </w:r>
      <w:r>
        <w:t>What does p denote in this formula?</w:t>
      </w:r>
    </w:p>
  </w:comment>
  <w:comment w:id="5" w:author="Rozalia Miklos" w:date="2013-12-08T12:20:00Z" w:initials="R">
    <w:p w:rsidR="00C65ED8" w:rsidRDefault="00C65ED8">
      <w:pPr>
        <w:pStyle w:val="CommentText"/>
      </w:pPr>
      <w:r>
        <w:rPr>
          <w:rStyle w:val="CommentReference"/>
        </w:rPr>
        <w:annotationRef/>
      </w:r>
      <w:r>
        <w:t>Agree. Numerical integration should be easy and handy. Should give a good approximation of the integral of the max</w:t>
      </w:r>
    </w:p>
  </w:comment>
  <w:comment w:id="7" w:author="Rozalia Miklos" w:date="2013-12-08T12:31:00Z" w:initials="R">
    <w:p w:rsidR="0002383B" w:rsidRDefault="0002383B">
      <w:pPr>
        <w:pStyle w:val="CommentText"/>
      </w:pPr>
      <w:r>
        <w:rPr>
          <w:rStyle w:val="CommentReference"/>
        </w:rPr>
        <w:annotationRef/>
      </w:r>
      <w:r>
        <w:t xml:space="preserve">How do we get this number as </w:t>
      </w:r>
      <w:proofErr w:type="spellStart"/>
      <w:r>
        <w:t>r+lambda</w:t>
      </w:r>
      <w:proofErr w:type="spellEnd"/>
      <w:r>
        <w:t>?</w:t>
      </w:r>
      <w:r w:rsidR="00B679BF">
        <w:t xml:space="preserve"> How do you exactly set lambda parameter and the risk free rate?</w:t>
      </w:r>
    </w:p>
  </w:comment>
  <w:comment w:id="8" w:author="Rozalia Miklos" w:date="2013-12-08T12:17:00Z" w:initials="R">
    <w:p w:rsidR="0002383B" w:rsidRDefault="0002383B">
      <w:pPr>
        <w:pStyle w:val="CommentText"/>
      </w:pPr>
      <w:r>
        <w:rPr>
          <w:rStyle w:val="CommentReference"/>
        </w:rPr>
        <w:annotationRef/>
      </w:r>
      <w:r>
        <w:t xml:space="preserve">Why not looking </w:t>
      </w:r>
      <w:proofErr w:type="gramStart"/>
      <w:r>
        <w:t xml:space="preserve">at </w:t>
      </w:r>
      <w:proofErr w:type="gramEnd"/>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μ</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-λ-r</m:t>
                    </m:r>
                  </m:e>
                </m:d>
                <m:r>
                  <w:rPr>
                    <w:rFonts w:ascii="Cambria Math" w:eastAsiaTheme="minorEastAsia" w:hAnsi="Cambria Math"/>
                  </w:rPr>
                  <m:t>t</m:t>
                </m:r>
              </m:sup>
            </m:sSup>
            <m:r>
              <w:rPr>
                <w:rFonts w:ascii="Cambria Math" w:eastAsiaTheme="minorEastAsia" w:hAnsi="Cambria Math"/>
              </w:rPr>
              <m:t xml:space="preserve"> dt</m:t>
            </m:r>
          </m:e>
        </m:nary>
      </m:oMath>
      <w:r>
        <w:t>?</w:t>
      </w:r>
    </w:p>
  </w:comment>
  <w:comment w:id="9" w:author="Rozalia Miklos" w:date="2013-12-08T12:25:00Z" w:initials="R">
    <w:p w:rsidR="00C65ED8" w:rsidRDefault="00C65ED8">
      <w:pPr>
        <w:pStyle w:val="CommentText"/>
      </w:pPr>
      <w:r>
        <w:rPr>
          <w:rStyle w:val="CommentReference"/>
        </w:rPr>
        <w:annotationRef/>
      </w:r>
      <w:r>
        <w:t>Agree. And also, lambda is a parameter that can be set to fit these assumptions.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80EF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6113F69"/>
    <w:multiLevelType w:val="hybridMultilevel"/>
    <w:tmpl w:val="B37A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7235A"/>
    <w:multiLevelType w:val="hybridMultilevel"/>
    <w:tmpl w:val="B44A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51C85"/>
    <w:multiLevelType w:val="hybridMultilevel"/>
    <w:tmpl w:val="B1CC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FD"/>
    <w:rsid w:val="0002383B"/>
    <w:rsid w:val="00037D92"/>
    <w:rsid w:val="00132BFD"/>
    <w:rsid w:val="0013467B"/>
    <w:rsid w:val="003160D1"/>
    <w:rsid w:val="00346A59"/>
    <w:rsid w:val="003D72EF"/>
    <w:rsid w:val="004302BC"/>
    <w:rsid w:val="00475D05"/>
    <w:rsid w:val="00595325"/>
    <w:rsid w:val="00596E76"/>
    <w:rsid w:val="00AC4699"/>
    <w:rsid w:val="00B635D2"/>
    <w:rsid w:val="00B679BF"/>
    <w:rsid w:val="00C32648"/>
    <w:rsid w:val="00C65E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14DC5"/>
    <w:pPr>
      <w:keepNext/>
      <w:numPr>
        <w:numId w:val="1"/>
      </w:numPr>
      <w:contextualSpacing/>
      <w:outlineLvl w:val="0"/>
    </w:pPr>
    <w:rPr>
      <w:rFonts w:ascii="Garamond" w:eastAsia="MS Gothic" w:hAnsi="Garamond"/>
    </w:rPr>
  </w:style>
  <w:style w:type="paragraph" w:customStyle="1" w:styleId="NoteLevel2">
    <w:name w:val="Note Level 2"/>
    <w:basedOn w:val="Normal"/>
    <w:uiPriority w:val="99"/>
    <w:semiHidden/>
    <w:unhideWhenUsed/>
    <w:rsid w:val="00C14DC5"/>
    <w:pPr>
      <w:keepNext/>
      <w:numPr>
        <w:ilvl w:val="1"/>
        <w:numId w:val="1"/>
      </w:numPr>
      <w:contextualSpacing/>
      <w:outlineLvl w:val="1"/>
    </w:pPr>
    <w:rPr>
      <w:rFonts w:ascii="Garamond" w:eastAsia="MS Gothic" w:hAnsi="Garamond"/>
    </w:rPr>
  </w:style>
  <w:style w:type="paragraph" w:customStyle="1" w:styleId="NoteLevel3">
    <w:name w:val="Note Level 3"/>
    <w:basedOn w:val="Normal"/>
    <w:uiPriority w:val="99"/>
    <w:semiHidden/>
    <w:unhideWhenUsed/>
    <w:rsid w:val="00C14DC5"/>
    <w:pPr>
      <w:keepNext/>
      <w:numPr>
        <w:ilvl w:val="2"/>
        <w:numId w:val="1"/>
      </w:numPr>
      <w:contextualSpacing/>
      <w:outlineLvl w:val="2"/>
    </w:pPr>
    <w:rPr>
      <w:rFonts w:ascii="Garamond" w:eastAsia="MS Gothic" w:hAnsi="Garamond"/>
    </w:rPr>
  </w:style>
  <w:style w:type="paragraph" w:customStyle="1" w:styleId="NoteLevel4">
    <w:name w:val="Note Level 4"/>
    <w:basedOn w:val="Normal"/>
    <w:uiPriority w:val="99"/>
    <w:semiHidden/>
    <w:unhideWhenUsed/>
    <w:rsid w:val="00C14DC5"/>
    <w:pPr>
      <w:keepNext/>
      <w:numPr>
        <w:ilvl w:val="3"/>
        <w:numId w:val="1"/>
      </w:numPr>
      <w:contextualSpacing/>
      <w:outlineLvl w:val="3"/>
    </w:pPr>
    <w:rPr>
      <w:rFonts w:ascii="Garamond" w:eastAsia="MS Gothic" w:hAnsi="Garamond"/>
    </w:rPr>
  </w:style>
  <w:style w:type="paragraph" w:customStyle="1" w:styleId="NoteLevel5">
    <w:name w:val="Note Level 5"/>
    <w:basedOn w:val="Normal"/>
    <w:uiPriority w:val="99"/>
    <w:semiHidden/>
    <w:unhideWhenUsed/>
    <w:rsid w:val="00C14DC5"/>
    <w:pPr>
      <w:keepNext/>
      <w:numPr>
        <w:ilvl w:val="4"/>
        <w:numId w:val="1"/>
      </w:numPr>
      <w:contextualSpacing/>
      <w:outlineLvl w:val="4"/>
    </w:pPr>
    <w:rPr>
      <w:rFonts w:ascii="Garamond" w:eastAsia="MS Gothic" w:hAnsi="Garamond"/>
    </w:rPr>
  </w:style>
  <w:style w:type="paragraph" w:customStyle="1" w:styleId="NoteLevel6">
    <w:name w:val="Note Level 6"/>
    <w:basedOn w:val="Normal"/>
    <w:uiPriority w:val="99"/>
    <w:semiHidden/>
    <w:unhideWhenUsed/>
    <w:rsid w:val="00C14DC5"/>
    <w:pPr>
      <w:keepNext/>
      <w:numPr>
        <w:ilvl w:val="5"/>
        <w:numId w:val="1"/>
      </w:numPr>
      <w:contextualSpacing/>
      <w:outlineLvl w:val="5"/>
    </w:pPr>
    <w:rPr>
      <w:rFonts w:ascii="Garamond" w:eastAsia="MS Gothic" w:hAnsi="Garamond"/>
    </w:rPr>
  </w:style>
  <w:style w:type="paragraph" w:customStyle="1" w:styleId="NoteLevel7">
    <w:name w:val="Note Level 7"/>
    <w:basedOn w:val="Normal"/>
    <w:uiPriority w:val="99"/>
    <w:semiHidden/>
    <w:unhideWhenUsed/>
    <w:rsid w:val="00C14DC5"/>
    <w:pPr>
      <w:keepNext/>
      <w:numPr>
        <w:ilvl w:val="6"/>
        <w:numId w:val="1"/>
      </w:numPr>
      <w:contextualSpacing/>
      <w:outlineLvl w:val="6"/>
    </w:pPr>
    <w:rPr>
      <w:rFonts w:ascii="Garamond" w:eastAsia="MS Gothic" w:hAnsi="Garamond"/>
    </w:rPr>
  </w:style>
  <w:style w:type="paragraph" w:customStyle="1" w:styleId="NoteLevel8">
    <w:name w:val="Note Level 8"/>
    <w:basedOn w:val="Normal"/>
    <w:uiPriority w:val="99"/>
    <w:semiHidden/>
    <w:unhideWhenUsed/>
    <w:rsid w:val="00C14DC5"/>
    <w:pPr>
      <w:keepNext/>
      <w:numPr>
        <w:ilvl w:val="7"/>
        <w:numId w:val="1"/>
      </w:numPr>
      <w:contextualSpacing/>
      <w:outlineLvl w:val="7"/>
    </w:pPr>
    <w:rPr>
      <w:rFonts w:ascii="Garamond" w:eastAsia="MS Gothic" w:hAnsi="Garamond"/>
    </w:rPr>
  </w:style>
  <w:style w:type="paragraph" w:customStyle="1" w:styleId="NoteLevel9">
    <w:name w:val="Note Level 9"/>
    <w:basedOn w:val="Normal"/>
    <w:uiPriority w:val="99"/>
    <w:semiHidden/>
    <w:unhideWhenUsed/>
    <w:rsid w:val="00C14DC5"/>
    <w:pPr>
      <w:keepNext/>
      <w:numPr>
        <w:ilvl w:val="8"/>
        <w:numId w:val="1"/>
      </w:numPr>
      <w:contextualSpacing/>
      <w:outlineLvl w:val="8"/>
    </w:pPr>
    <w:rPr>
      <w:rFonts w:ascii="Garamond" w:eastAsia="MS Gothic" w:hAnsi="Garamond"/>
    </w:rPr>
  </w:style>
  <w:style w:type="paragraph" w:styleId="ListParagraph">
    <w:name w:val="List Paragraph"/>
    <w:basedOn w:val="Normal"/>
    <w:uiPriority w:val="34"/>
    <w:qFormat/>
    <w:rsid w:val="00132BFD"/>
    <w:pPr>
      <w:ind w:left="720"/>
      <w:contextualSpacing/>
    </w:pPr>
  </w:style>
  <w:style w:type="character" w:styleId="PlaceholderText">
    <w:name w:val="Placeholder Text"/>
    <w:basedOn w:val="DefaultParagraphFont"/>
    <w:uiPriority w:val="99"/>
    <w:semiHidden/>
    <w:rsid w:val="00B635D2"/>
    <w:rPr>
      <w:color w:val="808080"/>
    </w:rPr>
  </w:style>
  <w:style w:type="paragraph" w:styleId="BalloonText">
    <w:name w:val="Balloon Text"/>
    <w:basedOn w:val="Normal"/>
    <w:link w:val="BalloonTextChar"/>
    <w:uiPriority w:val="99"/>
    <w:semiHidden/>
    <w:unhideWhenUsed/>
    <w:rsid w:val="00B635D2"/>
    <w:rPr>
      <w:rFonts w:ascii="Tahoma" w:hAnsi="Tahoma" w:cs="Tahoma"/>
      <w:sz w:val="16"/>
      <w:szCs w:val="16"/>
    </w:rPr>
  </w:style>
  <w:style w:type="character" w:customStyle="1" w:styleId="BalloonTextChar">
    <w:name w:val="Balloon Text Char"/>
    <w:basedOn w:val="DefaultParagraphFont"/>
    <w:link w:val="BalloonText"/>
    <w:uiPriority w:val="99"/>
    <w:semiHidden/>
    <w:rsid w:val="00B635D2"/>
    <w:rPr>
      <w:rFonts w:ascii="Tahoma" w:hAnsi="Tahoma" w:cs="Tahoma"/>
      <w:sz w:val="16"/>
      <w:szCs w:val="16"/>
    </w:rPr>
  </w:style>
  <w:style w:type="character" w:styleId="CommentReference">
    <w:name w:val="annotation reference"/>
    <w:basedOn w:val="DefaultParagraphFont"/>
    <w:uiPriority w:val="99"/>
    <w:semiHidden/>
    <w:unhideWhenUsed/>
    <w:rsid w:val="0002383B"/>
    <w:rPr>
      <w:sz w:val="16"/>
      <w:szCs w:val="16"/>
    </w:rPr>
  </w:style>
  <w:style w:type="paragraph" w:styleId="CommentText">
    <w:name w:val="annotation text"/>
    <w:basedOn w:val="Normal"/>
    <w:link w:val="CommentTextChar"/>
    <w:uiPriority w:val="99"/>
    <w:semiHidden/>
    <w:unhideWhenUsed/>
    <w:rsid w:val="0002383B"/>
    <w:rPr>
      <w:sz w:val="20"/>
      <w:szCs w:val="20"/>
    </w:rPr>
  </w:style>
  <w:style w:type="character" w:customStyle="1" w:styleId="CommentTextChar">
    <w:name w:val="Comment Text Char"/>
    <w:basedOn w:val="DefaultParagraphFont"/>
    <w:link w:val="CommentText"/>
    <w:uiPriority w:val="99"/>
    <w:semiHidden/>
    <w:rsid w:val="0002383B"/>
    <w:rPr>
      <w:sz w:val="20"/>
      <w:szCs w:val="20"/>
    </w:rPr>
  </w:style>
  <w:style w:type="paragraph" w:styleId="CommentSubject">
    <w:name w:val="annotation subject"/>
    <w:basedOn w:val="CommentText"/>
    <w:next w:val="CommentText"/>
    <w:link w:val="CommentSubjectChar"/>
    <w:uiPriority w:val="99"/>
    <w:semiHidden/>
    <w:unhideWhenUsed/>
    <w:rsid w:val="0002383B"/>
    <w:rPr>
      <w:b/>
      <w:bCs/>
    </w:rPr>
  </w:style>
  <w:style w:type="character" w:customStyle="1" w:styleId="CommentSubjectChar">
    <w:name w:val="Comment Subject Char"/>
    <w:basedOn w:val="CommentTextChar"/>
    <w:link w:val="CommentSubject"/>
    <w:uiPriority w:val="99"/>
    <w:semiHidden/>
    <w:rsid w:val="000238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14DC5"/>
    <w:pPr>
      <w:keepNext/>
      <w:numPr>
        <w:numId w:val="1"/>
      </w:numPr>
      <w:contextualSpacing/>
      <w:outlineLvl w:val="0"/>
    </w:pPr>
    <w:rPr>
      <w:rFonts w:ascii="Garamond" w:eastAsia="MS Gothic" w:hAnsi="Garamond"/>
    </w:rPr>
  </w:style>
  <w:style w:type="paragraph" w:customStyle="1" w:styleId="NoteLevel2">
    <w:name w:val="Note Level 2"/>
    <w:basedOn w:val="Normal"/>
    <w:uiPriority w:val="99"/>
    <w:semiHidden/>
    <w:unhideWhenUsed/>
    <w:rsid w:val="00C14DC5"/>
    <w:pPr>
      <w:keepNext/>
      <w:numPr>
        <w:ilvl w:val="1"/>
        <w:numId w:val="1"/>
      </w:numPr>
      <w:contextualSpacing/>
      <w:outlineLvl w:val="1"/>
    </w:pPr>
    <w:rPr>
      <w:rFonts w:ascii="Garamond" w:eastAsia="MS Gothic" w:hAnsi="Garamond"/>
    </w:rPr>
  </w:style>
  <w:style w:type="paragraph" w:customStyle="1" w:styleId="NoteLevel3">
    <w:name w:val="Note Level 3"/>
    <w:basedOn w:val="Normal"/>
    <w:uiPriority w:val="99"/>
    <w:semiHidden/>
    <w:unhideWhenUsed/>
    <w:rsid w:val="00C14DC5"/>
    <w:pPr>
      <w:keepNext/>
      <w:numPr>
        <w:ilvl w:val="2"/>
        <w:numId w:val="1"/>
      </w:numPr>
      <w:contextualSpacing/>
      <w:outlineLvl w:val="2"/>
    </w:pPr>
    <w:rPr>
      <w:rFonts w:ascii="Garamond" w:eastAsia="MS Gothic" w:hAnsi="Garamond"/>
    </w:rPr>
  </w:style>
  <w:style w:type="paragraph" w:customStyle="1" w:styleId="NoteLevel4">
    <w:name w:val="Note Level 4"/>
    <w:basedOn w:val="Normal"/>
    <w:uiPriority w:val="99"/>
    <w:semiHidden/>
    <w:unhideWhenUsed/>
    <w:rsid w:val="00C14DC5"/>
    <w:pPr>
      <w:keepNext/>
      <w:numPr>
        <w:ilvl w:val="3"/>
        <w:numId w:val="1"/>
      </w:numPr>
      <w:contextualSpacing/>
      <w:outlineLvl w:val="3"/>
    </w:pPr>
    <w:rPr>
      <w:rFonts w:ascii="Garamond" w:eastAsia="MS Gothic" w:hAnsi="Garamond"/>
    </w:rPr>
  </w:style>
  <w:style w:type="paragraph" w:customStyle="1" w:styleId="NoteLevel5">
    <w:name w:val="Note Level 5"/>
    <w:basedOn w:val="Normal"/>
    <w:uiPriority w:val="99"/>
    <w:semiHidden/>
    <w:unhideWhenUsed/>
    <w:rsid w:val="00C14DC5"/>
    <w:pPr>
      <w:keepNext/>
      <w:numPr>
        <w:ilvl w:val="4"/>
        <w:numId w:val="1"/>
      </w:numPr>
      <w:contextualSpacing/>
      <w:outlineLvl w:val="4"/>
    </w:pPr>
    <w:rPr>
      <w:rFonts w:ascii="Garamond" w:eastAsia="MS Gothic" w:hAnsi="Garamond"/>
    </w:rPr>
  </w:style>
  <w:style w:type="paragraph" w:customStyle="1" w:styleId="NoteLevel6">
    <w:name w:val="Note Level 6"/>
    <w:basedOn w:val="Normal"/>
    <w:uiPriority w:val="99"/>
    <w:semiHidden/>
    <w:unhideWhenUsed/>
    <w:rsid w:val="00C14DC5"/>
    <w:pPr>
      <w:keepNext/>
      <w:numPr>
        <w:ilvl w:val="5"/>
        <w:numId w:val="1"/>
      </w:numPr>
      <w:contextualSpacing/>
      <w:outlineLvl w:val="5"/>
    </w:pPr>
    <w:rPr>
      <w:rFonts w:ascii="Garamond" w:eastAsia="MS Gothic" w:hAnsi="Garamond"/>
    </w:rPr>
  </w:style>
  <w:style w:type="paragraph" w:customStyle="1" w:styleId="NoteLevel7">
    <w:name w:val="Note Level 7"/>
    <w:basedOn w:val="Normal"/>
    <w:uiPriority w:val="99"/>
    <w:semiHidden/>
    <w:unhideWhenUsed/>
    <w:rsid w:val="00C14DC5"/>
    <w:pPr>
      <w:keepNext/>
      <w:numPr>
        <w:ilvl w:val="6"/>
        <w:numId w:val="1"/>
      </w:numPr>
      <w:contextualSpacing/>
      <w:outlineLvl w:val="6"/>
    </w:pPr>
    <w:rPr>
      <w:rFonts w:ascii="Garamond" w:eastAsia="MS Gothic" w:hAnsi="Garamond"/>
    </w:rPr>
  </w:style>
  <w:style w:type="paragraph" w:customStyle="1" w:styleId="NoteLevel8">
    <w:name w:val="Note Level 8"/>
    <w:basedOn w:val="Normal"/>
    <w:uiPriority w:val="99"/>
    <w:semiHidden/>
    <w:unhideWhenUsed/>
    <w:rsid w:val="00C14DC5"/>
    <w:pPr>
      <w:keepNext/>
      <w:numPr>
        <w:ilvl w:val="7"/>
        <w:numId w:val="1"/>
      </w:numPr>
      <w:contextualSpacing/>
      <w:outlineLvl w:val="7"/>
    </w:pPr>
    <w:rPr>
      <w:rFonts w:ascii="Garamond" w:eastAsia="MS Gothic" w:hAnsi="Garamond"/>
    </w:rPr>
  </w:style>
  <w:style w:type="paragraph" w:customStyle="1" w:styleId="NoteLevel9">
    <w:name w:val="Note Level 9"/>
    <w:basedOn w:val="Normal"/>
    <w:uiPriority w:val="99"/>
    <w:semiHidden/>
    <w:unhideWhenUsed/>
    <w:rsid w:val="00C14DC5"/>
    <w:pPr>
      <w:keepNext/>
      <w:numPr>
        <w:ilvl w:val="8"/>
        <w:numId w:val="1"/>
      </w:numPr>
      <w:contextualSpacing/>
      <w:outlineLvl w:val="8"/>
    </w:pPr>
    <w:rPr>
      <w:rFonts w:ascii="Garamond" w:eastAsia="MS Gothic" w:hAnsi="Garamond"/>
    </w:rPr>
  </w:style>
  <w:style w:type="paragraph" w:styleId="ListParagraph">
    <w:name w:val="List Paragraph"/>
    <w:basedOn w:val="Normal"/>
    <w:uiPriority w:val="34"/>
    <w:qFormat/>
    <w:rsid w:val="00132BFD"/>
    <w:pPr>
      <w:ind w:left="720"/>
      <w:contextualSpacing/>
    </w:pPr>
  </w:style>
  <w:style w:type="character" w:styleId="PlaceholderText">
    <w:name w:val="Placeholder Text"/>
    <w:basedOn w:val="DefaultParagraphFont"/>
    <w:uiPriority w:val="99"/>
    <w:semiHidden/>
    <w:rsid w:val="00B635D2"/>
    <w:rPr>
      <w:color w:val="808080"/>
    </w:rPr>
  </w:style>
  <w:style w:type="paragraph" w:styleId="BalloonText">
    <w:name w:val="Balloon Text"/>
    <w:basedOn w:val="Normal"/>
    <w:link w:val="BalloonTextChar"/>
    <w:uiPriority w:val="99"/>
    <w:semiHidden/>
    <w:unhideWhenUsed/>
    <w:rsid w:val="00B635D2"/>
    <w:rPr>
      <w:rFonts w:ascii="Tahoma" w:hAnsi="Tahoma" w:cs="Tahoma"/>
      <w:sz w:val="16"/>
      <w:szCs w:val="16"/>
    </w:rPr>
  </w:style>
  <w:style w:type="character" w:customStyle="1" w:styleId="BalloonTextChar">
    <w:name w:val="Balloon Text Char"/>
    <w:basedOn w:val="DefaultParagraphFont"/>
    <w:link w:val="BalloonText"/>
    <w:uiPriority w:val="99"/>
    <w:semiHidden/>
    <w:rsid w:val="00B635D2"/>
    <w:rPr>
      <w:rFonts w:ascii="Tahoma" w:hAnsi="Tahoma" w:cs="Tahoma"/>
      <w:sz w:val="16"/>
      <w:szCs w:val="16"/>
    </w:rPr>
  </w:style>
  <w:style w:type="character" w:styleId="CommentReference">
    <w:name w:val="annotation reference"/>
    <w:basedOn w:val="DefaultParagraphFont"/>
    <w:uiPriority w:val="99"/>
    <w:semiHidden/>
    <w:unhideWhenUsed/>
    <w:rsid w:val="0002383B"/>
    <w:rPr>
      <w:sz w:val="16"/>
      <w:szCs w:val="16"/>
    </w:rPr>
  </w:style>
  <w:style w:type="paragraph" w:styleId="CommentText">
    <w:name w:val="annotation text"/>
    <w:basedOn w:val="Normal"/>
    <w:link w:val="CommentTextChar"/>
    <w:uiPriority w:val="99"/>
    <w:semiHidden/>
    <w:unhideWhenUsed/>
    <w:rsid w:val="0002383B"/>
    <w:rPr>
      <w:sz w:val="20"/>
      <w:szCs w:val="20"/>
    </w:rPr>
  </w:style>
  <w:style w:type="character" w:customStyle="1" w:styleId="CommentTextChar">
    <w:name w:val="Comment Text Char"/>
    <w:basedOn w:val="DefaultParagraphFont"/>
    <w:link w:val="CommentText"/>
    <w:uiPriority w:val="99"/>
    <w:semiHidden/>
    <w:rsid w:val="0002383B"/>
    <w:rPr>
      <w:sz w:val="20"/>
      <w:szCs w:val="20"/>
    </w:rPr>
  </w:style>
  <w:style w:type="paragraph" w:styleId="CommentSubject">
    <w:name w:val="annotation subject"/>
    <w:basedOn w:val="CommentText"/>
    <w:next w:val="CommentText"/>
    <w:link w:val="CommentSubjectChar"/>
    <w:uiPriority w:val="99"/>
    <w:semiHidden/>
    <w:unhideWhenUsed/>
    <w:rsid w:val="0002383B"/>
    <w:rPr>
      <w:b/>
      <w:bCs/>
    </w:rPr>
  </w:style>
  <w:style w:type="character" w:customStyle="1" w:styleId="CommentSubjectChar">
    <w:name w:val="Comment Subject Char"/>
    <w:basedOn w:val="CommentTextChar"/>
    <w:link w:val="CommentSubject"/>
    <w:uiPriority w:val="99"/>
    <w:semiHidden/>
    <w:rsid w:val="00023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Baron</dc:creator>
  <cp:lastModifiedBy>Rozalia Miklos</cp:lastModifiedBy>
  <cp:revision>4</cp:revision>
  <dcterms:created xsi:type="dcterms:W3CDTF">2013-12-08T11:25:00Z</dcterms:created>
  <dcterms:modified xsi:type="dcterms:W3CDTF">2013-12-08T11:52:00Z</dcterms:modified>
</cp:coreProperties>
</file>